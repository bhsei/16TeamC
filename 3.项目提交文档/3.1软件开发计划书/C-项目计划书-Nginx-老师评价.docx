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57C05CA5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proofErr w:type="spellStart"/>
      <w:r>
        <w:rPr>
          <w:rFonts w:eastAsia="黑体" w:hint="eastAsia"/>
          <w:b/>
          <w:sz w:val="52"/>
          <w:szCs w:val="52"/>
        </w:rPr>
        <w:t>Ng</w:t>
      </w:r>
      <w:r>
        <w:rPr>
          <w:rFonts w:eastAsia="黑体"/>
          <w:b/>
          <w:sz w:val="52"/>
          <w:szCs w:val="52"/>
        </w:rPr>
        <w:t>inx</w:t>
      </w:r>
      <w:proofErr w:type="spellEnd"/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234D4196" w14:textId="77777777" w:rsidR="00444DDD" w:rsidRPr="00444DDD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5910876" w:history="1">
        <w:r w:rsidR="00444DDD" w:rsidRPr="00444DDD">
          <w:rPr>
            <w:rStyle w:val="a3"/>
            <w:noProof/>
            <w:sz w:val="22"/>
          </w:rPr>
          <w:t>1</w:t>
        </w:r>
        <w:r w:rsidR="00444DDD" w:rsidRPr="00444DDD">
          <w:rPr>
            <w:rStyle w:val="a3"/>
            <w:rFonts w:hint="eastAsia"/>
            <w:noProof/>
            <w:sz w:val="22"/>
          </w:rPr>
          <w:t>引言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_Toc445910876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5D9DBE6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7" w:history="1">
        <w:r w:rsidR="00444DDD" w:rsidRPr="00444DDD">
          <w:rPr>
            <w:rStyle w:val="a3"/>
            <w:noProof/>
            <w:sz w:val="22"/>
          </w:rPr>
          <w:t>1.1</w:t>
        </w:r>
        <w:r w:rsidR="00444DDD" w:rsidRPr="00444DDD">
          <w:rPr>
            <w:rStyle w:val="a3"/>
            <w:rFonts w:hint="eastAsia"/>
            <w:noProof/>
            <w:sz w:val="22"/>
          </w:rPr>
          <w:t>编写目的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_Toc445910877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71D60089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8" w:history="1">
        <w:r w:rsidR="00444DDD" w:rsidRPr="00444DDD">
          <w:rPr>
            <w:rStyle w:val="a3"/>
            <w:noProof/>
            <w:sz w:val="22"/>
          </w:rPr>
          <w:t xml:space="preserve">1.2 </w:t>
        </w:r>
        <w:r w:rsidR="00444DDD" w:rsidRPr="00444DDD">
          <w:rPr>
            <w:rStyle w:val="a3"/>
            <w:rFonts w:hint="eastAsia"/>
            <w:noProof/>
            <w:sz w:val="22"/>
          </w:rPr>
          <w:t>背景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_Toc445910878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39DF7CE2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9" w:history="1">
        <w:r w:rsidR="00444DDD" w:rsidRPr="00444DDD">
          <w:rPr>
            <w:rStyle w:val="a3"/>
            <w:noProof/>
            <w:sz w:val="22"/>
          </w:rPr>
          <w:t>1.3</w:t>
        </w:r>
        <w:r w:rsidR="00444DDD" w:rsidRPr="00444DDD">
          <w:rPr>
            <w:rStyle w:val="a3"/>
            <w:rFonts w:hint="eastAsia"/>
            <w:noProof/>
            <w:sz w:val="22"/>
          </w:rPr>
          <w:t>特点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_Toc445910879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4DC6C058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0" w:history="1">
        <w:r w:rsidR="00444DDD" w:rsidRPr="00444DDD">
          <w:rPr>
            <w:rStyle w:val="a3"/>
            <w:noProof/>
            <w:sz w:val="22"/>
          </w:rPr>
          <w:t>1.4</w:t>
        </w:r>
        <w:r w:rsidR="00444DDD" w:rsidRPr="00444DDD">
          <w:rPr>
            <w:rStyle w:val="a3"/>
            <w:rFonts w:hint="eastAsia"/>
            <w:noProof/>
            <w:sz w:val="22"/>
          </w:rPr>
          <w:t>参考资料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_Toc445910880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CCDCC6E" w14:textId="77777777" w:rsidR="00444DDD" w:rsidRPr="00444DDD" w:rsidRDefault="00BD77E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1" w:history="1">
        <w:r w:rsidR="00444DDD" w:rsidRPr="00444DDD">
          <w:rPr>
            <w:rStyle w:val="a3"/>
            <w:noProof/>
            <w:sz w:val="22"/>
          </w:rPr>
          <w:t xml:space="preserve">2 </w:t>
        </w:r>
        <w:r w:rsidR="00444DDD" w:rsidRPr="00444DDD">
          <w:rPr>
            <w:rStyle w:val="a3"/>
            <w:rFonts w:hint="eastAsia"/>
            <w:noProof/>
            <w:sz w:val="22"/>
          </w:rPr>
          <w:t>项目概述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_Toc445910881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E287758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2" w:history="1">
        <w:r w:rsidR="00444DDD" w:rsidRPr="00444DDD">
          <w:rPr>
            <w:rStyle w:val="a3"/>
            <w:noProof/>
            <w:sz w:val="22"/>
          </w:rPr>
          <w:t>2.1</w:t>
        </w:r>
        <w:r w:rsidR="00444DDD" w:rsidRPr="00444DDD">
          <w:rPr>
            <w:rStyle w:val="a3"/>
            <w:rFonts w:hint="eastAsia"/>
            <w:noProof/>
            <w:sz w:val="22"/>
          </w:rPr>
          <w:t>工作内容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_Toc445910882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1774D93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3" w:history="1">
        <w:r w:rsidR="00444DDD" w:rsidRPr="00444DDD">
          <w:rPr>
            <w:rStyle w:val="a3"/>
            <w:noProof/>
            <w:sz w:val="22"/>
          </w:rPr>
          <w:t>2.2</w:t>
        </w:r>
        <w:r w:rsidR="00444DDD" w:rsidRPr="00444DDD">
          <w:rPr>
            <w:rStyle w:val="a3"/>
            <w:rFonts w:hint="eastAsia"/>
            <w:noProof/>
            <w:sz w:val="22"/>
          </w:rPr>
          <w:t>主要参加人员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_Toc445910883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8E7DBBD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4" w:history="1">
        <w:r w:rsidR="00444DDD" w:rsidRPr="00444DDD">
          <w:rPr>
            <w:rStyle w:val="a3"/>
            <w:noProof/>
            <w:sz w:val="22"/>
          </w:rPr>
          <w:t>2.3</w:t>
        </w:r>
        <w:r w:rsidR="00444DDD" w:rsidRPr="00444DDD">
          <w:rPr>
            <w:rStyle w:val="a3"/>
            <w:rFonts w:hint="eastAsia"/>
            <w:noProof/>
            <w:sz w:val="22"/>
          </w:rPr>
          <w:t>产品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_Toc445910884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21E5CB9C" w14:textId="77777777" w:rsidR="00444DDD" w:rsidRPr="00444DDD" w:rsidRDefault="00BD77E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5" w:history="1">
        <w:r w:rsidR="00444DDD" w:rsidRPr="00444DDD">
          <w:rPr>
            <w:rStyle w:val="a3"/>
            <w:noProof/>
            <w:sz w:val="22"/>
          </w:rPr>
          <w:t>2.3.1</w:t>
        </w:r>
        <w:r w:rsidR="00444DDD" w:rsidRPr="00444DDD">
          <w:rPr>
            <w:rStyle w:val="a3"/>
            <w:rFonts w:hint="eastAsia"/>
            <w:noProof/>
            <w:sz w:val="22"/>
          </w:rPr>
          <w:t>程序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_Toc445910885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07C0F35F" w14:textId="77777777" w:rsidR="00444DDD" w:rsidRPr="00444DDD" w:rsidRDefault="00BD77E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6" w:history="1">
        <w:r w:rsidR="00444DDD" w:rsidRPr="00444DDD">
          <w:rPr>
            <w:rStyle w:val="a3"/>
            <w:noProof/>
            <w:sz w:val="22"/>
          </w:rPr>
          <w:t>2.3.2</w:t>
        </w:r>
        <w:r w:rsidR="00444DDD" w:rsidRPr="00444DDD">
          <w:rPr>
            <w:rStyle w:val="a3"/>
            <w:rFonts w:hint="eastAsia"/>
            <w:noProof/>
            <w:sz w:val="22"/>
          </w:rPr>
          <w:t>文件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_Toc445910886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104532DF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7" w:history="1">
        <w:r w:rsidR="00444DDD" w:rsidRPr="00444DDD">
          <w:rPr>
            <w:rStyle w:val="a3"/>
            <w:noProof/>
            <w:sz w:val="22"/>
          </w:rPr>
          <w:t>2.4</w:t>
        </w:r>
        <w:r w:rsidR="00444DDD" w:rsidRPr="00444DDD">
          <w:rPr>
            <w:rStyle w:val="a3"/>
            <w:rFonts w:hint="eastAsia"/>
            <w:noProof/>
            <w:sz w:val="22"/>
          </w:rPr>
          <w:t>验收标准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_Toc445910887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49BD40B2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8" w:history="1">
        <w:r w:rsidR="00444DDD" w:rsidRPr="00444DDD">
          <w:rPr>
            <w:rStyle w:val="a3"/>
            <w:noProof/>
            <w:sz w:val="22"/>
          </w:rPr>
          <w:t>2.5</w:t>
        </w:r>
        <w:r w:rsidR="00444DDD" w:rsidRPr="00444DDD">
          <w:rPr>
            <w:rStyle w:val="a3"/>
            <w:rFonts w:hint="eastAsia"/>
            <w:noProof/>
            <w:sz w:val="22"/>
          </w:rPr>
          <w:t>完成项目的最迟期限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_Toc445910888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7C67C287" w14:textId="77777777" w:rsidR="00444DDD" w:rsidRPr="00444DDD" w:rsidRDefault="00BD77E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9" w:history="1">
        <w:r w:rsidR="00444DDD" w:rsidRPr="00444DDD">
          <w:rPr>
            <w:rStyle w:val="a3"/>
            <w:noProof/>
            <w:sz w:val="22"/>
          </w:rPr>
          <w:t>3</w:t>
        </w:r>
        <w:r w:rsidR="00444DDD" w:rsidRPr="00444DDD">
          <w:rPr>
            <w:rStyle w:val="a3"/>
            <w:rFonts w:hint="eastAsia"/>
            <w:noProof/>
            <w:sz w:val="22"/>
          </w:rPr>
          <w:t>实施计划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_Toc445910889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339EBB64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0" w:history="1">
        <w:r w:rsidR="00444DDD" w:rsidRPr="00444DDD">
          <w:rPr>
            <w:rStyle w:val="a3"/>
            <w:noProof/>
            <w:sz w:val="22"/>
          </w:rPr>
          <w:t xml:space="preserve">3.1 </w:t>
        </w:r>
        <w:r w:rsidR="00444DDD" w:rsidRPr="00444DDD">
          <w:rPr>
            <w:rStyle w:val="a3"/>
            <w:rFonts w:hint="eastAsia"/>
            <w:noProof/>
            <w:sz w:val="22"/>
          </w:rPr>
          <w:t>组织形式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_Toc445910890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B87B907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1" w:history="1">
        <w:r w:rsidR="00444DDD" w:rsidRPr="00444DDD">
          <w:rPr>
            <w:rStyle w:val="a3"/>
            <w:noProof/>
            <w:sz w:val="22"/>
          </w:rPr>
          <w:t>3.2</w:t>
        </w:r>
        <w:r w:rsidR="00444DDD" w:rsidRPr="00444DDD">
          <w:rPr>
            <w:rStyle w:val="a3"/>
            <w:rFonts w:hint="eastAsia"/>
            <w:noProof/>
            <w:sz w:val="22"/>
          </w:rPr>
          <w:t>任务分解与计划进度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_Toc445910891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0D2293E" w14:textId="77777777" w:rsidR="00444DDD" w:rsidRPr="00444DDD" w:rsidRDefault="00BD77E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92" w:history="1">
        <w:r w:rsidR="00444DDD" w:rsidRPr="00444DDD">
          <w:rPr>
            <w:rStyle w:val="a3"/>
            <w:noProof/>
            <w:sz w:val="22"/>
          </w:rPr>
          <w:t>4</w:t>
        </w:r>
        <w:r w:rsidR="00444DDD" w:rsidRPr="00444DDD">
          <w:rPr>
            <w:rStyle w:val="a3"/>
            <w:rFonts w:hint="eastAsia"/>
            <w:noProof/>
            <w:sz w:val="22"/>
          </w:rPr>
          <w:t>支持条件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_Toc445910892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5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2985185A" w14:textId="77777777" w:rsidR="00444DDD" w:rsidRPr="00444DDD" w:rsidRDefault="00BD77E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3" w:history="1">
        <w:r w:rsidR="00444DDD" w:rsidRPr="00444DDD">
          <w:rPr>
            <w:rStyle w:val="a3"/>
            <w:noProof/>
            <w:sz w:val="22"/>
          </w:rPr>
          <w:t>4.1</w:t>
        </w:r>
        <w:r w:rsidR="00444DDD" w:rsidRPr="00444DDD">
          <w:rPr>
            <w:rStyle w:val="a3"/>
            <w:rFonts w:hint="eastAsia"/>
            <w:noProof/>
            <w:sz w:val="22"/>
          </w:rPr>
          <w:t>计算机系统支持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_Toc445910893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5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0" w:name="_Toc44591087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</w:pPr>
      <w:bookmarkStart w:id="1" w:name="_Toc44591087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D0F9EB8" w14:textId="77777777" w:rsidR="00E3013E" w:rsidRDefault="009A3E4C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>
        <w:t>和</w:t>
      </w:r>
      <w:commentRangeStart w:id="2"/>
      <w:r>
        <w:t>反向带来</w:t>
      </w:r>
      <w:commentRangeEnd w:id="2"/>
      <w:r w:rsidR="00A75B88">
        <w:rPr>
          <w:rStyle w:val="ad"/>
        </w:rPr>
        <w:commentReference w:id="2"/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9A3E4C">
        <w:rPr>
          <w:rFonts w:ascii="Arial" w:hAnsi="Arial" w:cs="Arial"/>
          <w:color w:val="333333"/>
        </w:rPr>
        <w:t>目前已经成为市场份额仅次于</w:t>
      </w:r>
      <w:r w:rsidR="009A3E4C">
        <w:rPr>
          <w:rFonts w:ascii="Arial" w:hAnsi="Arial" w:cs="Arial"/>
          <w:color w:val="333333"/>
        </w:rPr>
        <w:t>Apache</w:t>
      </w:r>
      <w:r w:rsidR="009A3E4C">
        <w:rPr>
          <w:rFonts w:ascii="Arial" w:hAnsi="Arial" w:cs="Arial"/>
          <w:color w:val="333333"/>
        </w:rPr>
        <w:t>的</w:t>
      </w:r>
      <w:r w:rsidR="009A3E4C">
        <w:rPr>
          <w:rFonts w:ascii="Arial" w:hAnsi="Arial" w:cs="Arial"/>
          <w:color w:val="333333"/>
        </w:rPr>
        <w:t>Web</w:t>
      </w:r>
      <w:r w:rsidR="009A3E4C">
        <w:rPr>
          <w:rFonts w:ascii="Arial" w:hAnsi="Arial" w:cs="Arial"/>
          <w:color w:val="333333"/>
        </w:rPr>
        <w:t>服务器，被全球</w:t>
      </w:r>
      <w:r w:rsidR="009A3E4C">
        <w:rPr>
          <w:rFonts w:ascii="Arial" w:hAnsi="Arial" w:cs="Arial"/>
          <w:color w:val="333333"/>
        </w:rPr>
        <w:t>1.2</w:t>
      </w:r>
      <w:r w:rsidR="009A3E4C">
        <w:rPr>
          <w:rFonts w:ascii="Arial" w:hAnsi="Arial" w:cs="Arial"/>
          <w:color w:val="333333"/>
        </w:rPr>
        <w:t>亿个网站采用，而且在规模较大和对性能要求较高的网站、互联网服务中更为流行，几乎有成为标配的趋势。它也很好地适应了目前移动化、系统内外通过</w:t>
      </w:r>
      <w:r w:rsidR="009A3E4C">
        <w:rPr>
          <w:rFonts w:ascii="Arial" w:hAnsi="Arial" w:cs="Arial"/>
          <w:color w:val="333333"/>
        </w:rPr>
        <w:t>API</w:t>
      </w:r>
      <w:r w:rsidR="009A3E4C">
        <w:rPr>
          <w:rFonts w:ascii="Arial" w:hAnsi="Arial" w:cs="Arial"/>
          <w:color w:val="333333"/>
        </w:rPr>
        <w:t>集成的需求。</w:t>
      </w:r>
      <w:r w:rsidR="009A3E4C">
        <w:rPr>
          <w:rFonts w:hint="eastAsia"/>
        </w:rPr>
        <w:t>目前</w:t>
      </w:r>
      <w:r w:rsidR="009A3E4C">
        <w:t>，</w:t>
      </w:r>
      <w:proofErr w:type="spellStart"/>
      <w:r w:rsidR="009A3E4C">
        <w:t>Nginx</w:t>
      </w:r>
      <w:proofErr w:type="spellEnd"/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17291F22" w:rsidR="009A3E4C" w:rsidRDefault="009A3E4C" w:rsidP="009A3E4C">
      <w:pPr>
        <w:ind w:firstLine="360"/>
      </w:pPr>
      <w:commentRangeStart w:id="3"/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计划书</w:t>
      </w:r>
      <w:r w:rsidR="002B342B">
        <w:t>是</w:t>
      </w:r>
      <w:r>
        <w:rPr>
          <w:rFonts w:hint="eastAsia"/>
        </w:rPr>
        <w:t>为了</w:t>
      </w:r>
      <w:commentRangeEnd w:id="3"/>
      <w:r w:rsidR="00A75B88">
        <w:rPr>
          <w:rStyle w:val="ad"/>
        </w:rPr>
        <w:commentReference w:id="3"/>
      </w:r>
      <w:r>
        <w:t>理解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服务器</w:t>
      </w:r>
      <w:r>
        <w:rPr>
          <w:rFonts w:hint="eastAsia"/>
        </w:rPr>
        <w:t>工作过程，以及对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工作原理。</w:t>
      </w:r>
    </w:p>
    <w:p w14:paraId="096D3D20" w14:textId="77777777" w:rsidR="009B1F62" w:rsidRDefault="009B1F62">
      <w:pPr>
        <w:pStyle w:val="2"/>
      </w:pPr>
      <w:bookmarkStart w:id="4" w:name="_Toc445910878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4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</w:pPr>
      <w:bookmarkStart w:id="5" w:name="_Toc445910879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5"/>
    </w:p>
    <w:p w14:paraId="68CE8FD9" w14:textId="1C9A7658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proofErr w:type="spellStart"/>
      <w:r w:rsidR="009A3E4C">
        <w:t>Nginx</w:t>
      </w:r>
      <w:proofErr w:type="spellEnd"/>
      <w:r w:rsidR="009A3E4C">
        <w:t>具有热部署的功能，</w:t>
      </w:r>
      <w:r w:rsidR="009A3E4C">
        <w:rPr>
          <w:rFonts w:hint="eastAsia"/>
        </w:rPr>
        <w:t>即</w:t>
      </w:r>
      <w:r w:rsidR="009A3E4C">
        <w:lastRenderedPageBreak/>
        <w:t>在</w:t>
      </w:r>
      <w:r w:rsidR="009A3E4C">
        <w:t>7×24</w:t>
      </w:r>
      <w:r w:rsidR="009A3E4C">
        <w:t>小时不间断服务的前提下，升级</w:t>
      </w:r>
      <w:proofErr w:type="spellStart"/>
      <w:r w:rsidR="009A3E4C">
        <w:t>Nginx</w:t>
      </w:r>
      <w:proofErr w:type="spellEnd"/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proofErr w:type="spellStart"/>
      <w:r w:rsidR="009A3E4C">
        <w:t>Nginx</w:t>
      </w:r>
      <w:proofErr w:type="spellEnd"/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proofErr w:type="spellStart"/>
      <w:r w:rsidR="009A3E4C">
        <w:t>Nginx</w:t>
      </w:r>
      <w:proofErr w:type="spellEnd"/>
      <w:r w:rsidR="009A3E4C">
        <w:t>中仅消耗</w:t>
      </w:r>
      <w:r w:rsidR="009A3E4C">
        <w:t>2.5M</w:t>
      </w:r>
      <w:r w:rsidR="009A3E4C">
        <w:t>的内存，这也是</w:t>
      </w:r>
      <w:proofErr w:type="spellStart"/>
      <w:r w:rsidR="009A3E4C">
        <w:t>Nginx</w:t>
      </w:r>
      <w:proofErr w:type="spellEnd"/>
      <w:r w:rsidR="009A3E4C">
        <w:t>支持高并发连接的基础。</w:t>
      </w:r>
    </w:p>
    <w:p w14:paraId="25B63851" w14:textId="7F2CE81F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rFonts w:eastAsia="Times New Roman"/>
          <w:b/>
          <w:sz w:val="28"/>
        </w:rPr>
      </w:pPr>
      <w:r w:rsidRPr="0043162B">
        <w:rPr>
          <w:b/>
          <w:sz w:val="28"/>
        </w:rPr>
        <w:t>处</w:t>
      </w:r>
      <w:r w:rsidRPr="0043162B">
        <w:rPr>
          <w:rFonts w:ascii="MS Mincho" w:eastAsia="MS Mincho" w:hAnsi="MS Mincho" w:cs="MS Mincho"/>
          <w:b/>
          <w:sz w:val="28"/>
        </w:rPr>
        <w:t>理响</w:t>
      </w:r>
      <w:r w:rsidRPr="0043162B">
        <w:rPr>
          <w:b/>
          <w:sz w:val="28"/>
        </w:rPr>
        <w:t>应请</w:t>
      </w:r>
      <w:r w:rsidRPr="0043162B">
        <w:rPr>
          <w:rFonts w:ascii="MS Mincho" w:eastAsia="MS Mincho" w:hAnsi="MS Mincho" w:cs="MS Mincho"/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proofErr w:type="spellStart"/>
      <w:r w:rsidR="009A3E4C">
        <w:t>Nginx</w:t>
      </w:r>
      <w:proofErr w:type="spellEnd"/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rFonts w:eastAsia="Times New Roman"/>
          <w:b/>
          <w:sz w:val="28"/>
        </w:rPr>
      </w:pPr>
      <w:r w:rsidRPr="0043162B">
        <w:rPr>
          <w:rFonts w:ascii="MS Mincho" w:eastAsia="MS Mincho" w:hAnsi="MS Mincho" w:cs="MS Mincho"/>
          <w:b/>
          <w:sz w:val="28"/>
        </w:rPr>
        <w:t>具有很高的可靠性</w:t>
      </w:r>
    </w:p>
    <w:p w14:paraId="47C610A7" w14:textId="76005FBA" w:rsidR="009B1F62" w:rsidRPr="009A3E4C" w:rsidRDefault="00E3013E" w:rsidP="009A3E4C">
      <w:r>
        <w:tab/>
      </w:r>
      <w:proofErr w:type="spellStart"/>
      <w:r w:rsidR="009A3E4C">
        <w:t>Nginx</w:t>
      </w:r>
      <w:proofErr w:type="spellEnd"/>
      <w:r w:rsidR="009A3E4C">
        <w:t>是一个高可靠性的</w:t>
      </w:r>
      <w:r w:rsidR="009A3E4C">
        <w:t>Web</w:t>
      </w:r>
      <w:r w:rsidR="009A3E4C">
        <w:t>服务器</w:t>
      </w:r>
      <w:del w:id="6" w:author="liuchao" w:date="2016-03-18T14:34:00Z">
        <w:r w:rsidR="009A3E4C" w:rsidDel="00D73A1E">
          <w:rPr>
            <w:rFonts w:hint="eastAsia"/>
          </w:rPr>
          <w:delText>，</w:delText>
        </w:r>
      </w:del>
      <w:ins w:id="7" w:author="liuchao" w:date="2016-03-18T14:34:00Z">
        <w:r w:rsidR="00D73A1E">
          <w:rPr>
            <w:rFonts w:hint="eastAsia"/>
          </w:rPr>
          <w:t>.</w:t>
        </w:r>
      </w:ins>
      <w:r w:rsidR="009A3E4C">
        <w:t>现在很多的网站都在使用</w:t>
      </w:r>
      <w:proofErr w:type="spellStart"/>
      <w:r w:rsidR="009A3E4C">
        <w:t>Nginx</w:t>
      </w:r>
      <w:proofErr w:type="spellEnd"/>
      <w:r w:rsidR="009A3E4C">
        <w:t>，足以说明</w:t>
      </w:r>
      <w:proofErr w:type="spellStart"/>
      <w:r w:rsidR="009A3E4C">
        <w:t>Nginx</w:t>
      </w:r>
      <w:proofErr w:type="spellEnd"/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</w:pPr>
      <w:bookmarkStart w:id="8" w:name="_Toc44591088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9" w:name="_Toc445910881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9"/>
    </w:p>
    <w:p w14:paraId="14CF6C1D" w14:textId="77777777" w:rsidR="009B1F62" w:rsidRDefault="009B1F62">
      <w:pPr>
        <w:pStyle w:val="2"/>
      </w:pPr>
      <w:bookmarkStart w:id="10" w:name="_Toc445910882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0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proofErr w:type="spellStart"/>
      <w:r w:rsidR="00DC7CD6">
        <w:t>Ngin</w:t>
      </w:r>
      <w:r w:rsidR="00DC7CD6">
        <w:rPr>
          <w:rFonts w:hint="eastAsia"/>
        </w:rPr>
        <w:t>x</w:t>
      </w:r>
      <w:proofErr w:type="spellEnd"/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proofErr w:type="spellStart"/>
      <w:r w:rsidR="00DC7CD6">
        <w:t>Nginx</w:t>
      </w:r>
      <w:proofErr w:type="spellEnd"/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proofErr w:type="spellStart"/>
      <w:r w:rsidR="00DC7CD6">
        <w:t>Nginx</w:t>
      </w:r>
      <w:proofErr w:type="spellEnd"/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3585FE02" w14:textId="097E4673" w:rsidR="009B1F62" w:rsidRDefault="009B1F62">
      <w:r>
        <w:rPr>
          <w:rFonts w:hint="eastAsia"/>
        </w:rPr>
        <w:lastRenderedPageBreak/>
        <w:tab/>
      </w:r>
      <w:r>
        <w:rPr>
          <w:rFonts w:hint="eastAsia"/>
        </w:rPr>
        <w:t>最后，</w:t>
      </w:r>
      <w:r w:rsidR="00DC7CD6">
        <w:t>根据小组成员对</w:t>
      </w:r>
      <w:proofErr w:type="spellStart"/>
      <w:r w:rsidR="00DC7CD6">
        <w:t>Nginx</w:t>
      </w:r>
      <w:proofErr w:type="spellEnd"/>
      <w:r w:rsidR="00DC7CD6">
        <w:t>的理解，</w:t>
      </w:r>
      <w:r w:rsidR="00DC7CD6">
        <w:rPr>
          <w:rFonts w:hint="eastAsia"/>
        </w:rPr>
        <w:t>提出</w:t>
      </w:r>
      <w:r w:rsidR="00DC7CD6">
        <w:t>其中的不足之处，</w:t>
      </w:r>
      <w:r w:rsidR="00DC7CD6">
        <w:rPr>
          <w:rFonts w:hint="eastAsia"/>
        </w:rPr>
        <w:t>并</w:t>
      </w:r>
      <w:r w:rsidR="00DC7CD6">
        <w:t>加以改进</w:t>
      </w:r>
      <w:r>
        <w:rPr>
          <w:rFonts w:hint="eastAsia"/>
        </w:rPr>
        <w:t>。</w:t>
      </w:r>
    </w:p>
    <w:p w14:paraId="706E6FC9" w14:textId="77777777" w:rsidR="009B1F62" w:rsidRDefault="009B1F62">
      <w:pPr>
        <w:pStyle w:val="2"/>
      </w:pPr>
      <w:bookmarkStart w:id="11" w:name="_Toc445910883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11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</w:pPr>
      <w:bookmarkStart w:id="12" w:name="_Toc445910884"/>
      <w:r>
        <w:rPr>
          <w:rFonts w:hint="eastAsia"/>
        </w:rPr>
        <w:t>2.3</w:t>
      </w:r>
      <w:r>
        <w:rPr>
          <w:rFonts w:hint="eastAsia"/>
        </w:rPr>
        <w:t>产品</w:t>
      </w:r>
      <w:bookmarkEnd w:id="12"/>
    </w:p>
    <w:p w14:paraId="5358806C" w14:textId="77777777" w:rsidR="009B1F62" w:rsidRDefault="009B1F62">
      <w:pPr>
        <w:pStyle w:val="3"/>
      </w:pPr>
      <w:bookmarkStart w:id="13" w:name="_Toc445910885"/>
      <w:r>
        <w:rPr>
          <w:rFonts w:hint="eastAsia"/>
        </w:rPr>
        <w:t>2.3.1</w:t>
      </w:r>
      <w:r>
        <w:rPr>
          <w:rFonts w:hint="eastAsia"/>
        </w:rPr>
        <w:t>程序</w:t>
      </w:r>
      <w:bookmarkEnd w:id="13"/>
    </w:p>
    <w:p w14:paraId="0543906C" w14:textId="56817312" w:rsidR="009B1F62" w:rsidRDefault="00263542"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t>代码</w:t>
      </w:r>
      <w:r w:rsidR="009B1F62">
        <w:rPr>
          <w:rFonts w:hint="eastAsia"/>
        </w:rPr>
        <w:t>。</w:t>
      </w:r>
    </w:p>
    <w:p w14:paraId="2F2FBD14" w14:textId="6DE89806" w:rsidR="009B1F62" w:rsidRDefault="009B1F62" w:rsidP="00201ED0">
      <w:pPr>
        <w:pStyle w:val="3"/>
      </w:pPr>
      <w:bookmarkStart w:id="14" w:name="_Toc445910886"/>
      <w:r>
        <w:rPr>
          <w:rFonts w:hint="eastAsia"/>
        </w:rPr>
        <w:t>2.3.2</w:t>
      </w:r>
      <w:r>
        <w:rPr>
          <w:rFonts w:hint="eastAsia"/>
        </w:rPr>
        <w:t>文件</w:t>
      </w:r>
      <w:bookmarkEnd w:id="14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5" w:name="_Toc445910887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5"/>
    </w:p>
    <w:p w14:paraId="0156F991" w14:textId="037F476E" w:rsidR="009B1F62" w:rsidRDefault="009B1F62" w:rsidP="00C05419">
      <w:r>
        <w:rPr>
          <w:rFonts w:hint="eastAsia"/>
        </w:rPr>
        <w:tab/>
      </w:r>
      <w:proofErr w:type="spellStart"/>
      <w:r w:rsidR="00263542">
        <w:t>Nginx</w:t>
      </w:r>
      <w:proofErr w:type="spellEnd"/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</w:pPr>
      <w:bookmarkStart w:id="16" w:name="_Toc445910888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6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</w:pPr>
      <w:bookmarkStart w:id="17" w:name="_Toc445910889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7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</w:pPr>
      <w:bookmarkStart w:id="18" w:name="_Toc445910890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r w:rsidR="009B1F62">
        <w:rPr>
          <w:rStyle w:val="2Char"/>
          <w:rFonts w:hint="eastAsia"/>
        </w:rPr>
        <w:t>组织形式</w:t>
      </w:r>
      <w:bookmarkEnd w:id="18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28BE9035" w:rsidR="009B1F62" w:rsidRDefault="00154614" w:rsidP="00154614">
      <w:pPr>
        <w:pStyle w:val="2"/>
      </w:pPr>
      <w:bookmarkStart w:id="19" w:name="_Toc445910891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r w:rsidR="009B1F62">
        <w:rPr>
          <w:rFonts w:hint="eastAsia"/>
        </w:rPr>
        <w:t>进度</w:t>
      </w:r>
      <w:bookmarkEnd w:id="19"/>
    </w:p>
    <w:tbl>
      <w:tblPr>
        <w:tblStyle w:val="ac"/>
        <w:tblW w:w="8217" w:type="dxa"/>
        <w:jc w:val="center"/>
        <w:tblLook w:val="04A0" w:firstRow="1" w:lastRow="0" w:firstColumn="1" w:lastColumn="0" w:noHBand="0" w:noVBand="1"/>
      </w:tblPr>
      <w:tblGrid>
        <w:gridCol w:w="426"/>
        <w:gridCol w:w="2546"/>
        <w:gridCol w:w="1769"/>
        <w:gridCol w:w="1775"/>
        <w:gridCol w:w="1701"/>
      </w:tblGrid>
      <w:tr w:rsidR="00E02E0F" w14:paraId="40A9863A" w14:textId="77777777" w:rsidTr="00E02E0F">
        <w:trPr>
          <w:trHeight w:val="493"/>
          <w:jc w:val="center"/>
        </w:trPr>
        <w:tc>
          <w:tcPr>
            <w:tcW w:w="426" w:type="dxa"/>
            <w:vAlign w:val="center"/>
          </w:tcPr>
          <w:p w14:paraId="6E854B8D" w14:textId="05979712" w:rsidR="00830BB3" w:rsidRDefault="00830BB3" w:rsidP="00E02E0F">
            <w:pPr>
              <w:jc w:val="center"/>
            </w:pPr>
          </w:p>
        </w:tc>
        <w:tc>
          <w:tcPr>
            <w:tcW w:w="2546" w:type="dxa"/>
            <w:vAlign w:val="center"/>
          </w:tcPr>
          <w:p w14:paraId="0AB05976" w14:textId="71DDDD7D" w:rsidR="00830BB3" w:rsidRDefault="00830BB3" w:rsidP="00E02E0F">
            <w:pPr>
              <w:jc w:val="center"/>
            </w:pPr>
            <w:r>
              <w:t>任务名称</w:t>
            </w:r>
          </w:p>
        </w:tc>
        <w:tc>
          <w:tcPr>
            <w:tcW w:w="1769" w:type="dxa"/>
            <w:vAlign w:val="center"/>
          </w:tcPr>
          <w:p w14:paraId="2A64B373" w14:textId="3ABC6466" w:rsidR="00830BB3" w:rsidRDefault="00830BB3" w:rsidP="00E02E0F">
            <w:pPr>
              <w:jc w:val="center"/>
            </w:pPr>
            <w:r>
              <w:t>工期（工作日）</w:t>
            </w:r>
          </w:p>
        </w:tc>
        <w:tc>
          <w:tcPr>
            <w:tcW w:w="1775" w:type="dxa"/>
            <w:vAlign w:val="center"/>
          </w:tcPr>
          <w:p w14:paraId="7445035D" w14:textId="4D66A566" w:rsidR="00830BB3" w:rsidRDefault="00830BB3" w:rsidP="00E02E0F">
            <w:pPr>
              <w:jc w:val="center"/>
            </w:pPr>
            <w:r>
              <w:t>开始时间</w:t>
            </w:r>
          </w:p>
        </w:tc>
        <w:tc>
          <w:tcPr>
            <w:tcW w:w="1701" w:type="dxa"/>
            <w:vAlign w:val="center"/>
          </w:tcPr>
          <w:p w14:paraId="169EF6A8" w14:textId="75E40581" w:rsidR="00830BB3" w:rsidRDefault="00830BB3" w:rsidP="00E02E0F">
            <w:pPr>
              <w:jc w:val="center"/>
            </w:pPr>
            <w:r>
              <w:t>完成时间</w:t>
            </w:r>
          </w:p>
        </w:tc>
      </w:tr>
      <w:tr w:rsidR="00E02E0F" w14:paraId="14BABC5F" w14:textId="77777777" w:rsidTr="00E02E0F">
        <w:trPr>
          <w:jc w:val="center"/>
        </w:trPr>
        <w:tc>
          <w:tcPr>
            <w:tcW w:w="426" w:type="dxa"/>
            <w:vAlign w:val="center"/>
          </w:tcPr>
          <w:p w14:paraId="428F243B" w14:textId="71F23341" w:rsidR="00830BB3" w:rsidRDefault="00830BB3" w:rsidP="00E02E0F">
            <w:pPr>
              <w:jc w:val="center"/>
            </w:pPr>
            <w:r>
              <w:t>1</w:t>
            </w:r>
          </w:p>
        </w:tc>
        <w:tc>
          <w:tcPr>
            <w:tcW w:w="2546" w:type="dxa"/>
            <w:vAlign w:val="center"/>
          </w:tcPr>
          <w:p w14:paraId="086DB804" w14:textId="6811CFEF" w:rsidR="00830BB3" w:rsidRDefault="00830BB3" w:rsidP="00E02E0F">
            <w:pPr>
              <w:jc w:val="center"/>
            </w:pPr>
            <w:r>
              <w:rPr>
                <w:rFonts w:hint="eastAsia"/>
              </w:rPr>
              <w:t>项目</w:t>
            </w:r>
            <w:r>
              <w:t>的确定</w:t>
            </w:r>
          </w:p>
        </w:tc>
        <w:tc>
          <w:tcPr>
            <w:tcW w:w="1769" w:type="dxa"/>
            <w:vAlign w:val="center"/>
          </w:tcPr>
          <w:p w14:paraId="743916FD" w14:textId="27558B0A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4D33E830" w14:textId="6B3D5DBB" w:rsidR="00830BB3" w:rsidRDefault="00830BB3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5B5F5214" w14:textId="2C41BEF4" w:rsidR="00830BB3" w:rsidRDefault="00830BB3" w:rsidP="00E02E0F">
            <w:pPr>
              <w:jc w:val="center"/>
            </w:pPr>
            <w:r>
              <w:t>2016.3.13</w:t>
            </w:r>
          </w:p>
        </w:tc>
      </w:tr>
      <w:tr w:rsidR="00E02E0F" w14:paraId="574DF2AC" w14:textId="77777777" w:rsidTr="00E02E0F">
        <w:trPr>
          <w:jc w:val="center"/>
        </w:trPr>
        <w:tc>
          <w:tcPr>
            <w:tcW w:w="426" w:type="dxa"/>
            <w:vAlign w:val="center"/>
          </w:tcPr>
          <w:p w14:paraId="5AD950D1" w14:textId="73A54437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2546" w:type="dxa"/>
            <w:vAlign w:val="center"/>
          </w:tcPr>
          <w:p w14:paraId="5DFE46A1" w14:textId="0382418D" w:rsidR="00830BB3" w:rsidRDefault="00830BB3" w:rsidP="00E02E0F">
            <w:pPr>
              <w:jc w:val="center"/>
            </w:pPr>
            <w:r>
              <w:t>项目计划书</w:t>
            </w:r>
          </w:p>
        </w:tc>
        <w:tc>
          <w:tcPr>
            <w:tcW w:w="1769" w:type="dxa"/>
            <w:vAlign w:val="center"/>
          </w:tcPr>
          <w:p w14:paraId="7EE86D1F" w14:textId="21055D87" w:rsidR="00830BB3" w:rsidRDefault="00830BB3" w:rsidP="00E02E0F">
            <w:pPr>
              <w:jc w:val="center"/>
            </w:pPr>
            <w:r>
              <w:t>3</w:t>
            </w:r>
          </w:p>
        </w:tc>
        <w:tc>
          <w:tcPr>
            <w:tcW w:w="1775" w:type="dxa"/>
            <w:vAlign w:val="center"/>
          </w:tcPr>
          <w:p w14:paraId="35AF27E9" w14:textId="5A238DD7" w:rsidR="00830BB3" w:rsidRDefault="00830BB3" w:rsidP="00E02E0F">
            <w:pPr>
              <w:jc w:val="center"/>
            </w:pPr>
            <w:r>
              <w:t>2016.3.14</w:t>
            </w:r>
          </w:p>
        </w:tc>
        <w:tc>
          <w:tcPr>
            <w:tcW w:w="1701" w:type="dxa"/>
            <w:vAlign w:val="center"/>
          </w:tcPr>
          <w:p w14:paraId="1B9AF3FB" w14:textId="17C3C4C5" w:rsidR="00830BB3" w:rsidRDefault="00830BB3" w:rsidP="00E02E0F">
            <w:pPr>
              <w:jc w:val="center"/>
            </w:pPr>
            <w:r>
              <w:t>2016.3.16</w:t>
            </w:r>
          </w:p>
        </w:tc>
      </w:tr>
      <w:tr w:rsidR="00E02E0F" w14:paraId="00153AA4" w14:textId="77777777" w:rsidTr="00E02E0F">
        <w:trPr>
          <w:jc w:val="center"/>
        </w:trPr>
        <w:tc>
          <w:tcPr>
            <w:tcW w:w="426" w:type="dxa"/>
            <w:vAlign w:val="center"/>
          </w:tcPr>
          <w:p w14:paraId="64639530" w14:textId="2636D8B6" w:rsidR="00830BB3" w:rsidRDefault="00830BB3" w:rsidP="00E02E0F">
            <w:pPr>
              <w:jc w:val="center"/>
            </w:pPr>
            <w:r>
              <w:t>3</w:t>
            </w:r>
          </w:p>
        </w:tc>
        <w:tc>
          <w:tcPr>
            <w:tcW w:w="2546" w:type="dxa"/>
            <w:vAlign w:val="center"/>
          </w:tcPr>
          <w:p w14:paraId="5B5F3112" w14:textId="6835805C" w:rsidR="00830BB3" w:rsidRDefault="00830BB3" w:rsidP="00E02E0F">
            <w:pPr>
              <w:jc w:val="center"/>
            </w:pPr>
            <w:r>
              <w:t>软件需求分析</w:t>
            </w:r>
          </w:p>
        </w:tc>
        <w:tc>
          <w:tcPr>
            <w:tcW w:w="1769" w:type="dxa"/>
            <w:vAlign w:val="center"/>
          </w:tcPr>
          <w:p w14:paraId="6DEA692F" w14:textId="6D38749C" w:rsidR="00830BB3" w:rsidRDefault="00830BB3" w:rsidP="00E02E0F">
            <w:pPr>
              <w:jc w:val="center"/>
            </w:pPr>
            <w:r>
              <w:t>6</w:t>
            </w:r>
          </w:p>
        </w:tc>
        <w:tc>
          <w:tcPr>
            <w:tcW w:w="1775" w:type="dxa"/>
            <w:vAlign w:val="center"/>
          </w:tcPr>
          <w:p w14:paraId="54D2349F" w14:textId="65E1D783" w:rsidR="00830BB3" w:rsidRDefault="00830BB3" w:rsidP="00E02E0F">
            <w:pPr>
              <w:jc w:val="center"/>
            </w:pPr>
            <w:r>
              <w:t>2016.3.19</w:t>
            </w:r>
          </w:p>
        </w:tc>
        <w:tc>
          <w:tcPr>
            <w:tcW w:w="1701" w:type="dxa"/>
            <w:vAlign w:val="center"/>
          </w:tcPr>
          <w:p w14:paraId="1F399E0B" w14:textId="2415A3C5" w:rsidR="00830BB3" w:rsidRDefault="00830BB3" w:rsidP="00E02E0F">
            <w:pPr>
              <w:jc w:val="center"/>
            </w:pPr>
            <w:r>
              <w:t>2016.3.24</w:t>
            </w:r>
          </w:p>
        </w:tc>
      </w:tr>
      <w:tr w:rsidR="00E02E0F" w14:paraId="4EA945A9" w14:textId="77777777" w:rsidTr="00E02E0F">
        <w:trPr>
          <w:jc w:val="center"/>
        </w:trPr>
        <w:tc>
          <w:tcPr>
            <w:tcW w:w="426" w:type="dxa"/>
            <w:vAlign w:val="center"/>
          </w:tcPr>
          <w:p w14:paraId="49776545" w14:textId="212472CB" w:rsidR="00830BB3" w:rsidRDefault="00830BB3" w:rsidP="00E02E0F">
            <w:pPr>
              <w:jc w:val="center"/>
            </w:pPr>
            <w:r>
              <w:t>4</w:t>
            </w:r>
          </w:p>
        </w:tc>
        <w:tc>
          <w:tcPr>
            <w:tcW w:w="2546" w:type="dxa"/>
            <w:vAlign w:val="center"/>
          </w:tcPr>
          <w:p w14:paraId="0474D62E" w14:textId="70F92AE2" w:rsidR="00830BB3" w:rsidRDefault="00830BB3" w:rsidP="00E02E0F">
            <w:pPr>
              <w:jc w:val="center"/>
            </w:pPr>
            <w:r>
              <w:t>软件需求</w:t>
            </w:r>
            <w:r>
              <w:rPr>
                <w:rFonts w:hint="eastAsia"/>
              </w:rPr>
              <w:t>评审</w:t>
            </w:r>
          </w:p>
        </w:tc>
        <w:tc>
          <w:tcPr>
            <w:tcW w:w="1769" w:type="dxa"/>
            <w:vAlign w:val="center"/>
          </w:tcPr>
          <w:p w14:paraId="11496254" w14:textId="29DE7FC8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474DEC29" w14:textId="383AB7EC" w:rsidR="00830BB3" w:rsidRDefault="003C16FE" w:rsidP="00E02E0F">
            <w:pPr>
              <w:jc w:val="center"/>
            </w:pPr>
            <w:r>
              <w:t>2016.3.25</w:t>
            </w:r>
          </w:p>
        </w:tc>
        <w:tc>
          <w:tcPr>
            <w:tcW w:w="1701" w:type="dxa"/>
            <w:vAlign w:val="center"/>
          </w:tcPr>
          <w:p w14:paraId="1369AADA" w14:textId="1A55BF56" w:rsidR="00830BB3" w:rsidRDefault="003C16FE" w:rsidP="00E02E0F">
            <w:pPr>
              <w:jc w:val="center"/>
            </w:pPr>
            <w:r>
              <w:t>2016.3.26</w:t>
            </w:r>
          </w:p>
        </w:tc>
      </w:tr>
      <w:tr w:rsidR="00E02E0F" w14:paraId="2CACCDB0" w14:textId="77777777" w:rsidTr="00E02E0F">
        <w:trPr>
          <w:jc w:val="center"/>
        </w:trPr>
        <w:tc>
          <w:tcPr>
            <w:tcW w:w="426" w:type="dxa"/>
            <w:vAlign w:val="center"/>
          </w:tcPr>
          <w:p w14:paraId="4EE25649" w14:textId="0E54A3D3" w:rsidR="00830BB3" w:rsidRDefault="00830BB3" w:rsidP="00E02E0F">
            <w:pPr>
              <w:jc w:val="center"/>
            </w:pPr>
            <w:r>
              <w:t>5</w:t>
            </w:r>
          </w:p>
        </w:tc>
        <w:tc>
          <w:tcPr>
            <w:tcW w:w="2546" w:type="dxa"/>
            <w:vAlign w:val="center"/>
          </w:tcPr>
          <w:p w14:paraId="5C150BF4" w14:textId="6D2B96B5" w:rsidR="00830BB3" w:rsidRDefault="00830BB3" w:rsidP="00E02E0F">
            <w:pPr>
              <w:jc w:val="center"/>
            </w:pPr>
            <w:r>
              <w:t>软件</w:t>
            </w:r>
            <w:r>
              <w:rPr>
                <w:rFonts w:hint="eastAsia"/>
              </w:rPr>
              <w:t>需求</w:t>
            </w:r>
            <w:r>
              <w:t>复评审</w:t>
            </w:r>
          </w:p>
        </w:tc>
        <w:tc>
          <w:tcPr>
            <w:tcW w:w="1769" w:type="dxa"/>
            <w:vAlign w:val="center"/>
          </w:tcPr>
          <w:p w14:paraId="2E787CE3" w14:textId="57D8DFEA" w:rsidR="00830BB3" w:rsidRDefault="00830BB3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5F5BE3DC" w14:textId="3EEAD88A" w:rsidR="00830BB3" w:rsidRDefault="003C16FE" w:rsidP="00E02E0F">
            <w:pPr>
              <w:jc w:val="center"/>
            </w:pPr>
            <w:r>
              <w:t>2016.3.27</w:t>
            </w:r>
          </w:p>
        </w:tc>
        <w:tc>
          <w:tcPr>
            <w:tcW w:w="1701" w:type="dxa"/>
            <w:vAlign w:val="center"/>
          </w:tcPr>
          <w:p w14:paraId="63414F21" w14:textId="5DF2BFE6" w:rsidR="00830BB3" w:rsidRDefault="003C16FE" w:rsidP="00E02E0F">
            <w:pPr>
              <w:jc w:val="center"/>
            </w:pPr>
            <w:r>
              <w:t>2016.3.28</w:t>
            </w:r>
          </w:p>
        </w:tc>
      </w:tr>
      <w:tr w:rsidR="00E02E0F" w14:paraId="6DD1682B" w14:textId="77777777" w:rsidTr="00E02E0F">
        <w:trPr>
          <w:jc w:val="center"/>
        </w:trPr>
        <w:tc>
          <w:tcPr>
            <w:tcW w:w="426" w:type="dxa"/>
            <w:vAlign w:val="center"/>
          </w:tcPr>
          <w:p w14:paraId="7C5BA0A4" w14:textId="601D9377" w:rsidR="00830BB3" w:rsidRDefault="00830BB3" w:rsidP="00E02E0F">
            <w:pPr>
              <w:jc w:val="center"/>
            </w:pPr>
            <w:r>
              <w:t>6</w:t>
            </w:r>
          </w:p>
        </w:tc>
        <w:tc>
          <w:tcPr>
            <w:tcW w:w="2546" w:type="dxa"/>
            <w:vAlign w:val="center"/>
          </w:tcPr>
          <w:p w14:paraId="622EAD43" w14:textId="11CF9B25" w:rsidR="00830BB3" w:rsidRDefault="00830BB3" w:rsidP="00E02E0F">
            <w:pPr>
              <w:jc w:val="center"/>
            </w:pPr>
            <w:r>
              <w:t>软件</w:t>
            </w:r>
            <w:r>
              <w:rPr>
                <w:rFonts w:hint="eastAsia"/>
              </w:rPr>
              <w:t>产品</w:t>
            </w:r>
            <w:r w:rsidR="003C16FE">
              <w:rPr>
                <w:rFonts w:hint="eastAsia"/>
              </w:rPr>
              <w:t>改进</w:t>
            </w:r>
            <w:r>
              <w:t>与展示</w:t>
            </w:r>
          </w:p>
        </w:tc>
        <w:tc>
          <w:tcPr>
            <w:tcW w:w="1769" w:type="dxa"/>
            <w:vAlign w:val="center"/>
          </w:tcPr>
          <w:p w14:paraId="33B9BC95" w14:textId="0F5848F0" w:rsidR="00830BB3" w:rsidRDefault="00800FF1" w:rsidP="00E02E0F">
            <w:pPr>
              <w:jc w:val="center"/>
            </w:pPr>
            <w:r>
              <w:t>12</w:t>
            </w:r>
          </w:p>
        </w:tc>
        <w:tc>
          <w:tcPr>
            <w:tcW w:w="1775" w:type="dxa"/>
            <w:vAlign w:val="center"/>
          </w:tcPr>
          <w:p w14:paraId="7784606A" w14:textId="44B8BD03" w:rsidR="00830BB3" w:rsidRDefault="003C16FE" w:rsidP="00E02E0F">
            <w:pPr>
              <w:jc w:val="center"/>
            </w:pPr>
            <w:r>
              <w:t>2016.3.29</w:t>
            </w:r>
          </w:p>
        </w:tc>
        <w:tc>
          <w:tcPr>
            <w:tcW w:w="1701" w:type="dxa"/>
            <w:vAlign w:val="center"/>
          </w:tcPr>
          <w:p w14:paraId="2C73BCDE" w14:textId="248EAC31" w:rsidR="00830BB3" w:rsidRDefault="003C16FE" w:rsidP="00E02E0F">
            <w:pPr>
              <w:jc w:val="center"/>
            </w:pPr>
            <w:r>
              <w:t>2016.4.</w:t>
            </w:r>
            <w:r w:rsidR="00800FF1">
              <w:t>10</w:t>
            </w:r>
          </w:p>
        </w:tc>
      </w:tr>
      <w:tr w:rsidR="00E02E0F" w14:paraId="7E5D5329" w14:textId="77777777" w:rsidTr="00E02E0F">
        <w:trPr>
          <w:jc w:val="center"/>
        </w:trPr>
        <w:tc>
          <w:tcPr>
            <w:tcW w:w="426" w:type="dxa"/>
            <w:vAlign w:val="center"/>
          </w:tcPr>
          <w:p w14:paraId="1596333C" w14:textId="69AF36D0" w:rsidR="00830BB3" w:rsidRDefault="00830BB3" w:rsidP="00E02E0F">
            <w:pPr>
              <w:jc w:val="center"/>
            </w:pPr>
            <w:r>
              <w:t>7</w:t>
            </w:r>
          </w:p>
        </w:tc>
        <w:tc>
          <w:tcPr>
            <w:tcW w:w="2546" w:type="dxa"/>
            <w:vAlign w:val="center"/>
          </w:tcPr>
          <w:p w14:paraId="3E3830C8" w14:textId="297CFDDB" w:rsidR="00830BB3" w:rsidRDefault="00830BB3" w:rsidP="00E02E0F">
            <w:pPr>
              <w:jc w:val="center"/>
            </w:pPr>
            <w:r>
              <w:t>软件测试分析</w:t>
            </w:r>
          </w:p>
        </w:tc>
        <w:tc>
          <w:tcPr>
            <w:tcW w:w="1769" w:type="dxa"/>
            <w:vAlign w:val="center"/>
          </w:tcPr>
          <w:p w14:paraId="0CB4340A" w14:textId="79D691C4" w:rsidR="00830BB3" w:rsidRDefault="00800FF1" w:rsidP="00E02E0F">
            <w:pPr>
              <w:jc w:val="center"/>
            </w:pPr>
            <w:r>
              <w:t>6</w:t>
            </w:r>
          </w:p>
        </w:tc>
        <w:tc>
          <w:tcPr>
            <w:tcW w:w="1775" w:type="dxa"/>
            <w:vAlign w:val="center"/>
          </w:tcPr>
          <w:p w14:paraId="783D0CC4" w14:textId="4D27053C" w:rsidR="00830BB3" w:rsidRDefault="003C16FE" w:rsidP="00E02E0F">
            <w:pPr>
              <w:jc w:val="center"/>
            </w:pPr>
            <w:r>
              <w:t>2016.4.</w:t>
            </w:r>
            <w:r w:rsidR="00800FF1">
              <w:t>11</w:t>
            </w:r>
          </w:p>
        </w:tc>
        <w:tc>
          <w:tcPr>
            <w:tcW w:w="1701" w:type="dxa"/>
            <w:vAlign w:val="center"/>
          </w:tcPr>
          <w:p w14:paraId="591FB0B1" w14:textId="4C1BD4DA" w:rsidR="00830BB3" w:rsidRDefault="00DA6965" w:rsidP="00E02E0F">
            <w:pPr>
              <w:jc w:val="center"/>
            </w:pPr>
            <w:r>
              <w:t>2016.4.1</w:t>
            </w:r>
            <w:r w:rsidR="00800FF1">
              <w:t>6</w:t>
            </w:r>
          </w:p>
        </w:tc>
      </w:tr>
      <w:tr w:rsidR="00E02E0F" w14:paraId="15D3BDEC" w14:textId="77777777" w:rsidTr="00E02E0F">
        <w:trPr>
          <w:jc w:val="center"/>
        </w:trPr>
        <w:tc>
          <w:tcPr>
            <w:tcW w:w="426" w:type="dxa"/>
            <w:vAlign w:val="center"/>
          </w:tcPr>
          <w:p w14:paraId="3684164C" w14:textId="7729D149" w:rsidR="00830BB3" w:rsidRDefault="00830BB3" w:rsidP="00E02E0F">
            <w:pPr>
              <w:jc w:val="center"/>
            </w:pPr>
            <w:r>
              <w:t>8</w:t>
            </w:r>
          </w:p>
        </w:tc>
        <w:tc>
          <w:tcPr>
            <w:tcW w:w="2546" w:type="dxa"/>
            <w:vAlign w:val="center"/>
          </w:tcPr>
          <w:p w14:paraId="045840B3" w14:textId="3DD04CD9" w:rsidR="00830BB3" w:rsidRDefault="00830BB3" w:rsidP="00E02E0F">
            <w:pPr>
              <w:jc w:val="center"/>
            </w:pPr>
            <w:r>
              <w:t>软件测试评审</w:t>
            </w:r>
          </w:p>
        </w:tc>
        <w:tc>
          <w:tcPr>
            <w:tcW w:w="1769" w:type="dxa"/>
            <w:vAlign w:val="center"/>
          </w:tcPr>
          <w:p w14:paraId="48B6B365" w14:textId="315A27DE" w:rsidR="00830BB3" w:rsidRDefault="003C16FE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240D1584" w14:textId="391CC8A1" w:rsidR="00830BB3" w:rsidRDefault="00DA6965" w:rsidP="00E02E0F">
            <w:pPr>
              <w:jc w:val="center"/>
            </w:pPr>
            <w:r>
              <w:t>2016.4.1</w:t>
            </w:r>
            <w:r w:rsidR="00800FF1">
              <w:t>7</w:t>
            </w:r>
          </w:p>
        </w:tc>
        <w:tc>
          <w:tcPr>
            <w:tcW w:w="1701" w:type="dxa"/>
            <w:vAlign w:val="center"/>
          </w:tcPr>
          <w:p w14:paraId="24FF2B0B" w14:textId="400E2E6B" w:rsidR="00830BB3" w:rsidRDefault="00DA6965" w:rsidP="00E02E0F">
            <w:pPr>
              <w:jc w:val="center"/>
            </w:pPr>
            <w:r>
              <w:t>2016.4.1</w:t>
            </w:r>
            <w:r w:rsidR="00800FF1">
              <w:t>8</w:t>
            </w:r>
          </w:p>
        </w:tc>
      </w:tr>
      <w:tr w:rsidR="00E02E0F" w14:paraId="11A724D3" w14:textId="77777777" w:rsidTr="00E02E0F">
        <w:trPr>
          <w:jc w:val="center"/>
        </w:trPr>
        <w:tc>
          <w:tcPr>
            <w:tcW w:w="426" w:type="dxa"/>
            <w:vAlign w:val="center"/>
          </w:tcPr>
          <w:p w14:paraId="5D12CE79" w14:textId="543C7CFB" w:rsidR="00830BB3" w:rsidRDefault="00830BB3" w:rsidP="00E02E0F">
            <w:pPr>
              <w:jc w:val="center"/>
            </w:pPr>
            <w:r>
              <w:t>9</w:t>
            </w:r>
          </w:p>
        </w:tc>
        <w:tc>
          <w:tcPr>
            <w:tcW w:w="2546" w:type="dxa"/>
            <w:vAlign w:val="center"/>
          </w:tcPr>
          <w:p w14:paraId="3587CDD3" w14:textId="52439016" w:rsidR="00830BB3" w:rsidRDefault="00830BB3" w:rsidP="00E02E0F">
            <w:pPr>
              <w:jc w:val="center"/>
            </w:pPr>
            <w:r>
              <w:t>软件测试复评审</w:t>
            </w:r>
          </w:p>
        </w:tc>
        <w:tc>
          <w:tcPr>
            <w:tcW w:w="1769" w:type="dxa"/>
            <w:vAlign w:val="center"/>
          </w:tcPr>
          <w:p w14:paraId="35EFF7A3" w14:textId="6AB82FEF" w:rsidR="00830BB3" w:rsidRDefault="003C16FE" w:rsidP="00E02E0F">
            <w:pPr>
              <w:jc w:val="center"/>
            </w:pPr>
            <w:r>
              <w:t>2</w:t>
            </w:r>
          </w:p>
        </w:tc>
        <w:tc>
          <w:tcPr>
            <w:tcW w:w="1775" w:type="dxa"/>
            <w:vAlign w:val="center"/>
          </w:tcPr>
          <w:p w14:paraId="51FBF5D7" w14:textId="51B7E1E5" w:rsidR="00830BB3" w:rsidRDefault="00DA6965" w:rsidP="00E02E0F">
            <w:pPr>
              <w:jc w:val="center"/>
            </w:pPr>
            <w:r>
              <w:t>2016.4.1</w:t>
            </w:r>
            <w:r w:rsidR="00800FF1">
              <w:t>9</w:t>
            </w:r>
          </w:p>
        </w:tc>
        <w:tc>
          <w:tcPr>
            <w:tcW w:w="1701" w:type="dxa"/>
            <w:vAlign w:val="center"/>
          </w:tcPr>
          <w:p w14:paraId="4A1319D6" w14:textId="5B604168" w:rsidR="00830BB3" w:rsidRDefault="00DA6965" w:rsidP="00E02E0F">
            <w:pPr>
              <w:jc w:val="center"/>
            </w:pPr>
            <w:r>
              <w:t>2016.4.</w:t>
            </w:r>
            <w:r w:rsidR="00800FF1">
              <w:t>20</w:t>
            </w:r>
          </w:p>
        </w:tc>
      </w:tr>
      <w:tr w:rsidR="00E02E0F" w14:paraId="036001C9" w14:textId="77777777" w:rsidTr="00E02E0F">
        <w:trPr>
          <w:jc w:val="center"/>
        </w:trPr>
        <w:tc>
          <w:tcPr>
            <w:tcW w:w="426" w:type="dxa"/>
            <w:vAlign w:val="center"/>
          </w:tcPr>
          <w:p w14:paraId="1B65F623" w14:textId="1531247C" w:rsidR="00830BB3" w:rsidRDefault="00830BB3" w:rsidP="00E02E0F">
            <w:pPr>
              <w:jc w:val="center"/>
            </w:pPr>
            <w:r>
              <w:t>10</w:t>
            </w:r>
          </w:p>
        </w:tc>
        <w:tc>
          <w:tcPr>
            <w:tcW w:w="2546" w:type="dxa"/>
            <w:vAlign w:val="center"/>
          </w:tcPr>
          <w:p w14:paraId="31A06B17" w14:textId="40CAE934" w:rsidR="00830BB3" w:rsidRDefault="00830BB3" w:rsidP="00E02E0F">
            <w:pPr>
              <w:jc w:val="center"/>
            </w:pPr>
            <w:r>
              <w:t>软件演示与测评</w:t>
            </w:r>
          </w:p>
        </w:tc>
        <w:tc>
          <w:tcPr>
            <w:tcW w:w="1769" w:type="dxa"/>
            <w:vAlign w:val="center"/>
          </w:tcPr>
          <w:p w14:paraId="72392B0B" w14:textId="2287A201" w:rsidR="00830BB3" w:rsidRDefault="00800FF1" w:rsidP="00E02E0F">
            <w:pPr>
              <w:jc w:val="center"/>
            </w:pPr>
            <w:r>
              <w:t>6</w:t>
            </w:r>
          </w:p>
        </w:tc>
        <w:tc>
          <w:tcPr>
            <w:tcW w:w="1775" w:type="dxa"/>
            <w:vAlign w:val="center"/>
          </w:tcPr>
          <w:p w14:paraId="16352F19" w14:textId="4039D2EA" w:rsidR="00830BB3" w:rsidRDefault="00DA6965" w:rsidP="00E02E0F">
            <w:pPr>
              <w:jc w:val="center"/>
            </w:pPr>
            <w:r>
              <w:t>2016.4.</w:t>
            </w:r>
            <w:r w:rsidR="00800FF1">
              <w:t>21</w:t>
            </w:r>
          </w:p>
        </w:tc>
        <w:tc>
          <w:tcPr>
            <w:tcW w:w="1701" w:type="dxa"/>
            <w:vAlign w:val="center"/>
          </w:tcPr>
          <w:p w14:paraId="115C8D5A" w14:textId="485EC898" w:rsidR="00830BB3" w:rsidRDefault="00800FF1" w:rsidP="00E02E0F">
            <w:pPr>
              <w:jc w:val="center"/>
            </w:pPr>
            <w:r>
              <w:t>2016.4.26</w:t>
            </w:r>
          </w:p>
        </w:tc>
      </w:tr>
      <w:tr w:rsidR="00E02E0F" w14:paraId="5D2955D3" w14:textId="77777777" w:rsidTr="00E02E0F">
        <w:trPr>
          <w:jc w:val="center"/>
        </w:trPr>
        <w:tc>
          <w:tcPr>
            <w:tcW w:w="426" w:type="dxa"/>
            <w:vAlign w:val="center"/>
          </w:tcPr>
          <w:p w14:paraId="39C9F423" w14:textId="15CE6D33" w:rsidR="00830BB3" w:rsidRDefault="00830BB3" w:rsidP="00E02E0F">
            <w:pPr>
              <w:jc w:val="center"/>
            </w:pPr>
            <w:r>
              <w:t>11</w:t>
            </w:r>
          </w:p>
        </w:tc>
        <w:tc>
          <w:tcPr>
            <w:tcW w:w="2546" w:type="dxa"/>
            <w:vAlign w:val="center"/>
          </w:tcPr>
          <w:p w14:paraId="13A7AAA6" w14:textId="075FD064" w:rsidR="00830BB3" w:rsidRDefault="00830BB3" w:rsidP="00E02E0F">
            <w:pPr>
              <w:jc w:val="center"/>
            </w:pPr>
            <w:r>
              <w:t>综合实验分析</w:t>
            </w:r>
          </w:p>
        </w:tc>
        <w:tc>
          <w:tcPr>
            <w:tcW w:w="1769" w:type="dxa"/>
            <w:vAlign w:val="center"/>
          </w:tcPr>
          <w:p w14:paraId="224A642B" w14:textId="103F7C4E" w:rsidR="00830BB3" w:rsidRDefault="003C16FE" w:rsidP="00E02E0F">
            <w:pPr>
              <w:jc w:val="center"/>
            </w:pPr>
            <w:r>
              <w:t>4</w:t>
            </w:r>
          </w:p>
        </w:tc>
        <w:tc>
          <w:tcPr>
            <w:tcW w:w="1775" w:type="dxa"/>
            <w:vAlign w:val="center"/>
          </w:tcPr>
          <w:p w14:paraId="1AF19280" w14:textId="77424CF3" w:rsidR="00830BB3" w:rsidRDefault="00800FF1" w:rsidP="00E02E0F">
            <w:pPr>
              <w:jc w:val="center"/>
            </w:pPr>
            <w:r>
              <w:t>2016.4.27</w:t>
            </w:r>
          </w:p>
        </w:tc>
        <w:tc>
          <w:tcPr>
            <w:tcW w:w="1701" w:type="dxa"/>
            <w:vAlign w:val="center"/>
          </w:tcPr>
          <w:p w14:paraId="408DF9EA" w14:textId="7A64CCB9" w:rsidR="00830BB3" w:rsidRDefault="00800FF1" w:rsidP="00E02E0F">
            <w:pPr>
              <w:jc w:val="center"/>
            </w:pPr>
            <w:r>
              <w:t>2016.4.</w:t>
            </w:r>
            <w:r w:rsidR="00D82906">
              <w:t>30</w:t>
            </w:r>
          </w:p>
        </w:tc>
      </w:tr>
      <w:tr w:rsidR="00E02E0F" w14:paraId="18939BB2" w14:textId="77777777" w:rsidTr="00E02E0F">
        <w:trPr>
          <w:jc w:val="center"/>
        </w:trPr>
        <w:tc>
          <w:tcPr>
            <w:tcW w:w="426" w:type="dxa"/>
            <w:vAlign w:val="center"/>
          </w:tcPr>
          <w:p w14:paraId="1C4D3862" w14:textId="71C8B2E2" w:rsidR="00830BB3" w:rsidRDefault="00830BB3" w:rsidP="00E02E0F">
            <w:pPr>
              <w:jc w:val="center"/>
            </w:pPr>
            <w:r>
              <w:t>12</w:t>
            </w:r>
          </w:p>
        </w:tc>
        <w:tc>
          <w:tcPr>
            <w:tcW w:w="2546" w:type="dxa"/>
            <w:vAlign w:val="center"/>
          </w:tcPr>
          <w:p w14:paraId="5978CD5C" w14:textId="07807172" w:rsidR="00830BB3" w:rsidRDefault="00830BB3" w:rsidP="00E02E0F">
            <w:pPr>
              <w:jc w:val="center"/>
            </w:pPr>
            <w:r>
              <w:t>综合实验总结</w:t>
            </w:r>
          </w:p>
        </w:tc>
        <w:tc>
          <w:tcPr>
            <w:tcW w:w="1769" w:type="dxa"/>
            <w:vAlign w:val="center"/>
          </w:tcPr>
          <w:p w14:paraId="0A6B2063" w14:textId="6E907DE5" w:rsidR="00830BB3" w:rsidRDefault="003C16FE" w:rsidP="00E02E0F">
            <w:pPr>
              <w:jc w:val="center"/>
            </w:pPr>
            <w:r>
              <w:t>4</w:t>
            </w:r>
          </w:p>
        </w:tc>
        <w:tc>
          <w:tcPr>
            <w:tcW w:w="1775" w:type="dxa"/>
            <w:vAlign w:val="center"/>
          </w:tcPr>
          <w:p w14:paraId="4AC620E6" w14:textId="080EDEEE" w:rsidR="00830BB3" w:rsidRDefault="00D82906" w:rsidP="00E02E0F">
            <w:pPr>
              <w:jc w:val="center"/>
            </w:pPr>
            <w:r>
              <w:t>2016.5.4</w:t>
            </w:r>
          </w:p>
        </w:tc>
        <w:tc>
          <w:tcPr>
            <w:tcW w:w="1701" w:type="dxa"/>
            <w:vAlign w:val="center"/>
          </w:tcPr>
          <w:p w14:paraId="2DE8F478" w14:textId="3D8AFE8B" w:rsidR="00830BB3" w:rsidRDefault="00D82906" w:rsidP="00E02E0F">
            <w:pPr>
              <w:jc w:val="center"/>
            </w:pPr>
            <w:r>
              <w:t>2016.5.8</w:t>
            </w:r>
          </w:p>
        </w:tc>
      </w:tr>
      <w:tr w:rsidR="00E02E0F" w14:paraId="4E344A1F" w14:textId="77777777" w:rsidTr="00E02E0F">
        <w:trPr>
          <w:jc w:val="center"/>
        </w:trPr>
        <w:tc>
          <w:tcPr>
            <w:tcW w:w="426" w:type="dxa"/>
            <w:vAlign w:val="center"/>
          </w:tcPr>
          <w:p w14:paraId="6799AEE8" w14:textId="470C6BAA" w:rsidR="00830BB3" w:rsidRDefault="00830BB3" w:rsidP="00E02E0F">
            <w:pPr>
              <w:jc w:val="center"/>
            </w:pPr>
            <w:r>
              <w:t>13</w:t>
            </w:r>
          </w:p>
        </w:tc>
        <w:tc>
          <w:tcPr>
            <w:tcW w:w="2546" w:type="dxa"/>
            <w:vAlign w:val="center"/>
          </w:tcPr>
          <w:p w14:paraId="0DD7F16C" w14:textId="3522ABD4" w:rsidR="00830BB3" w:rsidRDefault="00830BB3" w:rsidP="00E02E0F">
            <w:pPr>
              <w:jc w:val="center"/>
            </w:pPr>
            <w:r>
              <w:t>软件计划进度与控制</w:t>
            </w:r>
          </w:p>
        </w:tc>
        <w:tc>
          <w:tcPr>
            <w:tcW w:w="1769" w:type="dxa"/>
            <w:vAlign w:val="center"/>
          </w:tcPr>
          <w:p w14:paraId="3055685E" w14:textId="59905E02" w:rsidR="00830BB3" w:rsidRDefault="00DA6965" w:rsidP="00E02E0F">
            <w:pPr>
              <w:jc w:val="center"/>
            </w:pPr>
            <w:commentRangeStart w:id="20"/>
            <w:r>
              <w:t>整个项目过程</w:t>
            </w:r>
            <w:commentRangeEnd w:id="20"/>
            <w:r w:rsidR="00D73A1E">
              <w:rPr>
                <w:rStyle w:val="ad"/>
              </w:rPr>
              <w:commentReference w:id="20"/>
            </w:r>
          </w:p>
        </w:tc>
        <w:tc>
          <w:tcPr>
            <w:tcW w:w="1775" w:type="dxa"/>
            <w:vAlign w:val="center"/>
          </w:tcPr>
          <w:p w14:paraId="5791B776" w14:textId="6155F4BE" w:rsidR="00830BB3" w:rsidRDefault="00DA6965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0C38177E" w14:textId="682ECEB4" w:rsidR="00830BB3" w:rsidRDefault="00DA6965" w:rsidP="00E02E0F">
            <w:pPr>
              <w:jc w:val="center"/>
            </w:pPr>
            <w:r>
              <w:t>2016.6.25</w:t>
            </w:r>
          </w:p>
        </w:tc>
      </w:tr>
      <w:tr w:rsidR="00E02E0F" w14:paraId="1BED70A9" w14:textId="77777777" w:rsidTr="00E02E0F">
        <w:trPr>
          <w:jc w:val="center"/>
        </w:trPr>
        <w:tc>
          <w:tcPr>
            <w:tcW w:w="426" w:type="dxa"/>
            <w:vAlign w:val="center"/>
          </w:tcPr>
          <w:p w14:paraId="6AA522CE" w14:textId="7F07BE23" w:rsidR="00830BB3" w:rsidRDefault="00830BB3" w:rsidP="00E02E0F">
            <w:pPr>
              <w:jc w:val="center"/>
            </w:pPr>
            <w:r>
              <w:t>14</w:t>
            </w:r>
          </w:p>
        </w:tc>
        <w:tc>
          <w:tcPr>
            <w:tcW w:w="2546" w:type="dxa"/>
            <w:vAlign w:val="center"/>
          </w:tcPr>
          <w:p w14:paraId="5C351BE4" w14:textId="06D7C73A" w:rsidR="00830BB3" w:rsidRDefault="00830BB3" w:rsidP="00E02E0F">
            <w:pPr>
              <w:jc w:val="center"/>
            </w:pPr>
            <w:r>
              <w:t>工作量</w:t>
            </w:r>
            <w:r>
              <w:rPr>
                <w:rFonts w:hint="eastAsia"/>
              </w:rPr>
              <w:t>统计</w:t>
            </w:r>
            <w:r>
              <w:t>与分析</w:t>
            </w:r>
          </w:p>
        </w:tc>
        <w:tc>
          <w:tcPr>
            <w:tcW w:w="1769" w:type="dxa"/>
            <w:vAlign w:val="center"/>
          </w:tcPr>
          <w:p w14:paraId="7C7BD89C" w14:textId="3D2F30AC" w:rsidR="00830BB3" w:rsidRDefault="00DA6965" w:rsidP="00E02E0F">
            <w:pPr>
              <w:jc w:val="center"/>
            </w:pPr>
            <w:r>
              <w:t>整个项目过程</w:t>
            </w:r>
          </w:p>
        </w:tc>
        <w:tc>
          <w:tcPr>
            <w:tcW w:w="1775" w:type="dxa"/>
            <w:vAlign w:val="center"/>
          </w:tcPr>
          <w:p w14:paraId="3631D042" w14:textId="399AF690" w:rsidR="00830BB3" w:rsidRDefault="00DA6965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300F49EC" w14:textId="39B176FE" w:rsidR="00830BB3" w:rsidRDefault="00DA6965" w:rsidP="00E02E0F">
            <w:pPr>
              <w:jc w:val="center"/>
            </w:pPr>
            <w:r>
              <w:t>2016.6.25</w:t>
            </w:r>
          </w:p>
        </w:tc>
      </w:tr>
      <w:tr w:rsidR="00E02E0F" w14:paraId="71F6855A" w14:textId="77777777" w:rsidTr="00E02E0F">
        <w:trPr>
          <w:jc w:val="center"/>
        </w:trPr>
        <w:tc>
          <w:tcPr>
            <w:tcW w:w="426" w:type="dxa"/>
            <w:vAlign w:val="center"/>
          </w:tcPr>
          <w:p w14:paraId="5ACF0F1B" w14:textId="1966B3AD" w:rsidR="00830BB3" w:rsidRDefault="00830BB3" w:rsidP="00E02E0F">
            <w:pPr>
              <w:jc w:val="center"/>
            </w:pPr>
            <w:r>
              <w:t>15</w:t>
            </w:r>
          </w:p>
        </w:tc>
        <w:tc>
          <w:tcPr>
            <w:tcW w:w="2546" w:type="dxa"/>
            <w:vAlign w:val="center"/>
          </w:tcPr>
          <w:p w14:paraId="548369BB" w14:textId="05E71E9A" w:rsidR="00830BB3" w:rsidRDefault="00830BB3" w:rsidP="00E02E0F">
            <w:pPr>
              <w:jc w:val="center"/>
            </w:pPr>
            <w:r>
              <w:t>配置管理</w:t>
            </w:r>
          </w:p>
        </w:tc>
        <w:tc>
          <w:tcPr>
            <w:tcW w:w="1769" w:type="dxa"/>
            <w:vAlign w:val="center"/>
          </w:tcPr>
          <w:p w14:paraId="507C0C7D" w14:textId="566AFC17" w:rsidR="00830BB3" w:rsidRDefault="00DA6965" w:rsidP="00E02E0F">
            <w:pPr>
              <w:jc w:val="center"/>
            </w:pPr>
            <w:r>
              <w:t>整个项目过程</w:t>
            </w:r>
          </w:p>
        </w:tc>
        <w:tc>
          <w:tcPr>
            <w:tcW w:w="1775" w:type="dxa"/>
            <w:vAlign w:val="center"/>
          </w:tcPr>
          <w:p w14:paraId="41F80448" w14:textId="08F1CE7A" w:rsidR="00830BB3" w:rsidRDefault="00DA6965" w:rsidP="00E02E0F">
            <w:pPr>
              <w:jc w:val="center"/>
            </w:pPr>
            <w:r>
              <w:t>2016.3.12</w:t>
            </w:r>
          </w:p>
        </w:tc>
        <w:tc>
          <w:tcPr>
            <w:tcW w:w="1701" w:type="dxa"/>
            <w:vAlign w:val="center"/>
          </w:tcPr>
          <w:p w14:paraId="62C91512" w14:textId="7C6E975B" w:rsidR="00830BB3" w:rsidRDefault="00DA6965" w:rsidP="00E02E0F">
            <w:pPr>
              <w:jc w:val="center"/>
            </w:pPr>
            <w:r>
              <w:t>2016.6.25</w:t>
            </w:r>
          </w:p>
        </w:tc>
      </w:tr>
    </w:tbl>
    <w:p w14:paraId="6921E75D" w14:textId="62D31A04" w:rsidR="009B1F62" w:rsidRDefault="009B1F62" w:rsidP="00EB790F"/>
    <w:p w14:paraId="54B5BE84" w14:textId="77777777" w:rsidR="009B1F62" w:rsidRDefault="009B1F62">
      <w:pPr>
        <w:pStyle w:val="1"/>
      </w:pPr>
      <w:bookmarkStart w:id="22" w:name="_Toc445910892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22"/>
    </w:p>
    <w:p w14:paraId="5B5A9EB9" w14:textId="77777777" w:rsidR="009B1F62" w:rsidRDefault="009B1F62">
      <w:pPr>
        <w:pStyle w:val="2"/>
      </w:pPr>
      <w:bookmarkStart w:id="23" w:name="_Toc445910893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3"/>
    </w:p>
    <w:p w14:paraId="06101D7F" w14:textId="720AB222" w:rsidR="009B1F62" w:rsidRDefault="009B1F62" w:rsidP="000F582D">
      <w:r>
        <w:rPr>
          <w:rFonts w:hint="eastAsia"/>
        </w:rPr>
        <w:tab/>
      </w:r>
      <w:r w:rsidR="000F582D">
        <w:t>Linux/Windows/OS X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</w:p>
    <w:sectPr w:rsidR="009B1F62"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liuchao" w:date="2016-03-18T14:32:00Z" w:initials="l">
    <w:p w14:paraId="1D842B03" w14:textId="3A3724A6" w:rsidR="00A75B88" w:rsidRDefault="00A75B8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?</w:t>
      </w:r>
    </w:p>
  </w:comment>
  <w:comment w:id="3" w:author="liuchao" w:date="2016-03-18T14:34:00Z" w:initials="l">
    <w:p w14:paraId="3BD99394" w14:textId="77777777" w:rsidR="00A75B88" w:rsidRDefault="00A75B8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?</w:t>
      </w:r>
    </w:p>
    <w:p w14:paraId="5D971557" w14:textId="77777777" w:rsidR="00A75B88" w:rsidRDefault="00A75B88">
      <w:pPr>
        <w:pStyle w:val="ae"/>
      </w:pPr>
      <w:r>
        <w:rPr>
          <w:rFonts w:hint="eastAsia"/>
        </w:rPr>
        <w:t>双重目的</w:t>
      </w:r>
      <w:r>
        <w:rPr>
          <w:rFonts w:hint="eastAsia"/>
        </w:rPr>
        <w:t>:</w:t>
      </w:r>
    </w:p>
    <w:p w14:paraId="2D059169" w14:textId="77777777" w:rsidR="00A75B88" w:rsidRDefault="00A75B88" w:rsidP="00A75B88">
      <w:pPr>
        <w:pStyle w:val="ae"/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t>…</w:t>
      </w:r>
    </w:p>
    <w:p w14:paraId="7085B9E9" w14:textId="0238E564" w:rsidR="00A75B88" w:rsidRDefault="00A75B88" w:rsidP="00A75B88">
      <w:pPr>
        <w:pStyle w:val="ae"/>
        <w:numPr>
          <w:ilvl w:val="0"/>
          <w:numId w:val="7"/>
        </w:numPr>
      </w:pPr>
      <w:r>
        <w:rPr>
          <w:rFonts w:hint="eastAsia"/>
        </w:rPr>
        <w:t>8</w:t>
      </w:r>
      <w:r>
        <w:rPr>
          <w:rFonts w:hint="eastAsia"/>
        </w:rPr>
        <w:t>个实验</w:t>
      </w:r>
    </w:p>
  </w:comment>
  <w:comment w:id="20" w:author="liuchao" w:date="2016-03-18T14:36:00Z" w:initials="l">
    <w:p w14:paraId="07655CA2" w14:textId="0256E43B" w:rsidR="00D73A1E" w:rsidRDefault="00D73A1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细化</w:t>
      </w:r>
      <w:bookmarkStart w:id="21" w:name="_GoBack"/>
      <w:bookmarkEnd w:id="2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0CF5A" w14:textId="77777777" w:rsidR="00BD77E9" w:rsidRDefault="00BD77E9">
      <w:r>
        <w:separator/>
      </w:r>
    </w:p>
  </w:endnote>
  <w:endnote w:type="continuationSeparator" w:id="0">
    <w:p w14:paraId="144613FC" w14:textId="77777777" w:rsidR="00BD77E9" w:rsidRDefault="00BD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3A1E" w:rsidRPr="00D73A1E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3A1E" w:rsidRPr="00D73A1E">
      <w:rPr>
        <w:noProof/>
        <w:lang w:val="zh-CN" w:eastAsia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0088E" w14:textId="77777777" w:rsidR="00BD77E9" w:rsidRDefault="00BD77E9">
      <w:r>
        <w:separator/>
      </w:r>
    </w:p>
  </w:footnote>
  <w:footnote w:type="continuationSeparator" w:id="0">
    <w:p w14:paraId="1F7C3795" w14:textId="77777777" w:rsidR="00BD77E9" w:rsidRDefault="00BD7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EB38E" w14:textId="26119BA8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7327B1"/>
    <w:multiLevelType w:val="hybridMultilevel"/>
    <w:tmpl w:val="DB92E97C"/>
    <w:lvl w:ilvl="0" w:tplc="07E2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3184C"/>
    <w:rsid w:val="000558CF"/>
    <w:rsid w:val="000C11B5"/>
    <w:rsid w:val="000F582D"/>
    <w:rsid w:val="00103177"/>
    <w:rsid w:val="00111FDD"/>
    <w:rsid w:val="00116331"/>
    <w:rsid w:val="0014249D"/>
    <w:rsid w:val="00154614"/>
    <w:rsid w:val="001638E4"/>
    <w:rsid w:val="001712AD"/>
    <w:rsid w:val="001A5057"/>
    <w:rsid w:val="001B3CC3"/>
    <w:rsid w:val="001C6BAA"/>
    <w:rsid w:val="001D2C31"/>
    <w:rsid w:val="00201ED0"/>
    <w:rsid w:val="00261CE5"/>
    <w:rsid w:val="00263542"/>
    <w:rsid w:val="00266447"/>
    <w:rsid w:val="0027135E"/>
    <w:rsid w:val="0028257D"/>
    <w:rsid w:val="0029059E"/>
    <w:rsid w:val="00296615"/>
    <w:rsid w:val="002B342B"/>
    <w:rsid w:val="0031632C"/>
    <w:rsid w:val="00334B01"/>
    <w:rsid w:val="0034500C"/>
    <w:rsid w:val="00352884"/>
    <w:rsid w:val="0037274E"/>
    <w:rsid w:val="003C16FE"/>
    <w:rsid w:val="003D36E6"/>
    <w:rsid w:val="003E7B7E"/>
    <w:rsid w:val="0043162B"/>
    <w:rsid w:val="00444DDD"/>
    <w:rsid w:val="00471F50"/>
    <w:rsid w:val="004A45E2"/>
    <w:rsid w:val="004B280D"/>
    <w:rsid w:val="004B2C4E"/>
    <w:rsid w:val="004F6716"/>
    <w:rsid w:val="00502095"/>
    <w:rsid w:val="005A2EDC"/>
    <w:rsid w:val="005A3E8B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D6BFC"/>
    <w:rsid w:val="00800FF1"/>
    <w:rsid w:val="00804625"/>
    <w:rsid w:val="00830BB3"/>
    <w:rsid w:val="00842026"/>
    <w:rsid w:val="00847644"/>
    <w:rsid w:val="0086155F"/>
    <w:rsid w:val="008627C5"/>
    <w:rsid w:val="00891948"/>
    <w:rsid w:val="008A2222"/>
    <w:rsid w:val="008A7133"/>
    <w:rsid w:val="008B40B5"/>
    <w:rsid w:val="008B597B"/>
    <w:rsid w:val="008C37EA"/>
    <w:rsid w:val="00910B0C"/>
    <w:rsid w:val="009407FA"/>
    <w:rsid w:val="00953408"/>
    <w:rsid w:val="00970683"/>
    <w:rsid w:val="009A3AD5"/>
    <w:rsid w:val="009A3E4C"/>
    <w:rsid w:val="009B1F62"/>
    <w:rsid w:val="009C3C79"/>
    <w:rsid w:val="009D24D4"/>
    <w:rsid w:val="00A7046F"/>
    <w:rsid w:val="00A71A73"/>
    <w:rsid w:val="00A75B88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4272A"/>
    <w:rsid w:val="00B621EB"/>
    <w:rsid w:val="00B81B09"/>
    <w:rsid w:val="00BC5500"/>
    <w:rsid w:val="00BD77E9"/>
    <w:rsid w:val="00C05419"/>
    <w:rsid w:val="00C56FAA"/>
    <w:rsid w:val="00CD2272"/>
    <w:rsid w:val="00CF319C"/>
    <w:rsid w:val="00CF4B3E"/>
    <w:rsid w:val="00D003B6"/>
    <w:rsid w:val="00D1442B"/>
    <w:rsid w:val="00D25077"/>
    <w:rsid w:val="00D66AE1"/>
    <w:rsid w:val="00D73A1E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5421A"/>
    <w:rsid w:val="00E8619F"/>
    <w:rsid w:val="00EB6C0C"/>
    <w:rsid w:val="00EB790F"/>
    <w:rsid w:val="00EC5336"/>
    <w:rsid w:val="00EF6A2C"/>
    <w:rsid w:val="00F30FEF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A75B88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A75B88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A75B88"/>
    <w:rPr>
      <w:rFonts w:ascii="Times New Roman" w:hAnsi="Times New Roman"/>
      <w:kern w:val="2"/>
      <w:sz w:val="21"/>
      <w:szCs w:val="24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A75B88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A75B88"/>
    <w:rPr>
      <w:rFonts w:ascii="Times New Roman" w:hAnsi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A75B88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A75B88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A75B88"/>
    <w:rPr>
      <w:rFonts w:ascii="Times New Roman" w:hAnsi="Times New Roman"/>
      <w:kern w:val="2"/>
      <w:sz w:val="21"/>
      <w:szCs w:val="24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A75B88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A75B88"/>
    <w:rPr>
      <w:rFonts w:ascii="Times New Roman" w:hAnsi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4DE5-40E6-4CCD-BDA2-18411267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527</Words>
  <Characters>3006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3526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liuchao</cp:lastModifiedBy>
  <cp:revision>27</cp:revision>
  <dcterms:created xsi:type="dcterms:W3CDTF">2016-03-16T07:13:00Z</dcterms:created>
  <dcterms:modified xsi:type="dcterms:W3CDTF">2016-03-18T06:36:00Z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